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9AD8" w14:textId="10B66168" w:rsidR="00D656C9" w:rsidRPr="00603121" w:rsidRDefault="00835740" w:rsidP="00603121">
      <w:pPr>
        <w:pStyle w:val="Heading1"/>
        <w:jc w:val="center"/>
        <w:rPr>
          <w:b/>
          <w:bCs/>
          <w:lang w:val="en-AU"/>
        </w:rPr>
      </w:pPr>
      <w:r>
        <w:rPr>
          <w:b/>
          <w:bCs/>
          <w:lang w:val="en-AU"/>
        </w:rPr>
        <w:t>Evolutionary Machine Learning for Combinatorial Optimisation</w:t>
      </w:r>
    </w:p>
    <w:p w14:paraId="0AA5315B" w14:textId="19691880" w:rsidR="00603121" w:rsidRPr="00603121" w:rsidRDefault="00835740" w:rsidP="00603121">
      <w:pPr>
        <w:pStyle w:val="Heading2"/>
        <w:jc w:val="center"/>
        <w:rPr>
          <w:b/>
          <w:bCs/>
          <w:lang w:val="en-AU"/>
        </w:rPr>
      </w:pPr>
      <w:r>
        <w:rPr>
          <w:b/>
          <w:bCs/>
          <w:lang w:val="en-AU"/>
        </w:rPr>
        <w:t>GECCO 2024 Tutorial</w:t>
      </w:r>
    </w:p>
    <w:p w14:paraId="4BDDA418" w14:textId="77777777" w:rsidR="00603121" w:rsidRDefault="00603121" w:rsidP="00603121">
      <w:pPr>
        <w:rPr>
          <w:lang w:val="en-AU"/>
        </w:rPr>
      </w:pPr>
    </w:p>
    <w:p w14:paraId="154A2B3E" w14:textId="77777777" w:rsidR="00F06CDE" w:rsidRDefault="00F06CDE" w:rsidP="00603121">
      <w:pPr>
        <w:rPr>
          <w:lang w:val="en-AU"/>
        </w:rPr>
      </w:pPr>
    </w:p>
    <w:p w14:paraId="6D906C3C" w14:textId="3DC04CAC" w:rsidR="00872541" w:rsidRDefault="00872541" w:rsidP="00603121">
      <w:pPr>
        <w:rPr>
          <w:lang w:val="en-AU"/>
        </w:rPr>
      </w:pPr>
      <w:r>
        <w:rPr>
          <w:lang w:val="en-AU"/>
        </w:rPr>
        <w:t xml:space="preserve">Yi Mei, Associate Professor, Victoria University of Wellington, </w:t>
      </w:r>
      <w:hyperlink r:id="rId5" w:history="1">
        <w:r w:rsidR="007335A2" w:rsidRPr="00FB547A">
          <w:rPr>
            <w:rStyle w:val="Hyperlink"/>
            <w:lang w:val="en-AU"/>
          </w:rPr>
          <w:t>yi.mei@ecs.vuw.ac.nz</w:t>
        </w:r>
      </w:hyperlink>
    </w:p>
    <w:p w14:paraId="00483F5F" w14:textId="6D0AF321" w:rsidR="007335A2" w:rsidRDefault="007335A2" w:rsidP="00603121">
      <w:pPr>
        <w:rPr>
          <w:lang w:val="en-AU"/>
        </w:rPr>
      </w:pPr>
      <w:r>
        <w:rPr>
          <w:lang w:val="en-AU"/>
        </w:rPr>
        <w:t xml:space="preserve">Guenther </w:t>
      </w:r>
      <w:proofErr w:type="spellStart"/>
      <w:r>
        <w:rPr>
          <w:lang w:val="en-AU"/>
        </w:rPr>
        <w:t>Raidl</w:t>
      </w:r>
      <w:proofErr w:type="spellEnd"/>
      <w:r>
        <w:rPr>
          <w:lang w:val="en-AU"/>
        </w:rPr>
        <w:t>, Professor,</w:t>
      </w:r>
      <w:r w:rsidR="00E17B86">
        <w:rPr>
          <w:lang w:val="en-AU"/>
        </w:rPr>
        <w:t xml:space="preserve"> TU Wien, </w:t>
      </w:r>
      <w:hyperlink r:id="rId6" w:history="1">
        <w:r w:rsidR="00E17B86" w:rsidRPr="00FB547A">
          <w:rPr>
            <w:rStyle w:val="Hyperlink"/>
            <w:lang w:val="en-AU"/>
          </w:rPr>
          <w:t>raidl@ac.tuwien.ac.at</w:t>
        </w:r>
      </w:hyperlink>
    </w:p>
    <w:p w14:paraId="58E0DB12" w14:textId="77777777" w:rsidR="00872541" w:rsidRDefault="00872541" w:rsidP="00603121">
      <w:pPr>
        <w:rPr>
          <w:lang w:val="en-AU"/>
        </w:rPr>
      </w:pPr>
    </w:p>
    <w:p w14:paraId="4394C7C3" w14:textId="77777777" w:rsidR="00F06CDE" w:rsidRDefault="00F06CDE" w:rsidP="00603121">
      <w:pPr>
        <w:rPr>
          <w:lang w:val="en-AU"/>
        </w:rPr>
      </w:pPr>
    </w:p>
    <w:p w14:paraId="10ED0716" w14:textId="7099FB44" w:rsidR="00603121" w:rsidRDefault="00CD7B9E" w:rsidP="00603121">
      <w:pPr>
        <w:pStyle w:val="Heading3"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Description</w:t>
      </w:r>
    </w:p>
    <w:p w14:paraId="3D64964F" w14:textId="0AC8381D" w:rsidR="00CD7B9E" w:rsidRPr="00CD7B9E" w:rsidRDefault="00CD7B9E" w:rsidP="00CD7B9E">
      <w:pPr>
        <w:rPr>
          <w:i/>
          <w:iCs/>
          <w:lang w:val="en-AU"/>
        </w:rPr>
      </w:pPr>
      <w:r w:rsidRPr="00CD7B9E">
        <w:rPr>
          <w:i/>
          <w:iCs/>
          <w:lang w:val="en-AU"/>
        </w:rPr>
        <w:t>(</w:t>
      </w:r>
      <w:r w:rsidRPr="00CD7B9E">
        <w:rPr>
          <w:i/>
          <w:iCs/>
          <w:lang w:val="en-AU"/>
        </w:rPr>
        <w:t>Description of the tutorial scope and content; this field will also be displayed on the website as the default description for your tutorial if it is accepted.</w:t>
      </w:r>
      <w:r w:rsidRPr="00CD7B9E">
        <w:rPr>
          <w:i/>
          <w:iCs/>
          <w:lang w:val="en-AU"/>
        </w:rPr>
        <w:t>)</w:t>
      </w:r>
    </w:p>
    <w:p w14:paraId="08FFD3DA" w14:textId="77777777" w:rsidR="00CD7B9E" w:rsidRPr="00CD7B9E" w:rsidRDefault="00CD7B9E" w:rsidP="00CD7B9E">
      <w:pPr>
        <w:rPr>
          <w:lang w:val="en-AU"/>
        </w:rPr>
      </w:pPr>
    </w:p>
    <w:p w14:paraId="7216D018" w14:textId="58D18EB9" w:rsidR="00286A89" w:rsidRDefault="00C66208" w:rsidP="00603121">
      <w:pPr>
        <w:rPr>
          <w:lang w:val="mi-NZ"/>
        </w:rPr>
      </w:pPr>
      <w:r>
        <w:rPr>
          <w:lang w:val="mi-NZ"/>
        </w:rPr>
        <w:t xml:space="preserve">Combinatorial optimisation is a </w:t>
      </w:r>
      <w:r w:rsidR="00B1403E">
        <w:rPr>
          <w:lang w:val="mi-NZ"/>
        </w:rPr>
        <w:t xml:space="preserve">very important research area with many real-world applications such as scheduling, vehicle routing, cloud resource allocation, </w:t>
      </w:r>
      <w:r w:rsidR="00B1403E">
        <w:rPr>
          <w:lang w:val="mi-NZ"/>
        </w:rPr>
        <w:t>supply chain management,</w:t>
      </w:r>
      <w:r w:rsidR="00D41B8A">
        <w:rPr>
          <w:lang w:val="mi-NZ"/>
        </w:rPr>
        <w:t xml:space="preserve"> logistics and transport. </w:t>
      </w:r>
      <w:r w:rsidR="00E9618B">
        <w:rPr>
          <w:lang w:val="mi-NZ"/>
        </w:rPr>
        <w:t xml:space="preserve">Most combinatorial optimisation problems are NP-hard, </w:t>
      </w:r>
      <w:r w:rsidR="00E677D2">
        <w:rPr>
          <w:lang w:val="mi-NZ"/>
        </w:rPr>
        <w:t>making it challenging to design effective algorithms to solve them to optimality.</w:t>
      </w:r>
      <w:r w:rsidR="002C58A5">
        <w:rPr>
          <w:lang w:val="mi-NZ"/>
        </w:rPr>
        <w:t xml:space="preserve"> </w:t>
      </w:r>
      <w:r w:rsidR="00F137E4">
        <w:rPr>
          <w:lang w:val="mi-NZ"/>
        </w:rPr>
        <w:t xml:space="preserve">There have been </w:t>
      </w:r>
      <w:r w:rsidR="00F52F5E">
        <w:rPr>
          <w:lang w:val="mi-NZ"/>
        </w:rPr>
        <w:t xml:space="preserve">a variety of traditional solution-optimisation methods proposed for combinatorial optimisation, </w:t>
      </w:r>
      <w:r w:rsidR="00163CA8">
        <w:rPr>
          <w:lang w:val="mi-NZ"/>
        </w:rPr>
        <w:t xml:space="preserve">including exact methods (e.g., mathematical programming), heuristics and meta-heuristics. </w:t>
      </w:r>
      <w:r w:rsidR="00FE2EA0">
        <w:rPr>
          <w:lang w:val="mi-NZ"/>
        </w:rPr>
        <w:t xml:space="preserve">However, they mainly </w:t>
      </w:r>
      <w:r w:rsidR="00DD3237">
        <w:rPr>
          <w:lang w:val="mi-NZ"/>
        </w:rPr>
        <w:t>obtain</w:t>
      </w:r>
      <w:r w:rsidR="00FE2EA0">
        <w:rPr>
          <w:lang w:val="mi-NZ"/>
        </w:rPr>
        <w:t xml:space="preserve"> </w:t>
      </w:r>
      <w:r w:rsidR="00D7566E">
        <w:rPr>
          <w:lang w:val="mi-NZ"/>
        </w:rPr>
        <w:t>solutions to a specific problem instance</w:t>
      </w:r>
      <w:r w:rsidR="008037BB">
        <w:rPr>
          <w:lang w:val="mi-NZ"/>
        </w:rPr>
        <w:t>.</w:t>
      </w:r>
      <w:r w:rsidR="00DD3237">
        <w:rPr>
          <w:lang w:val="mi-NZ"/>
        </w:rPr>
        <w:t xml:space="preserve"> </w:t>
      </w:r>
      <w:r w:rsidR="00AF357D">
        <w:rPr>
          <w:lang w:val="mi-NZ"/>
        </w:rPr>
        <w:t xml:space="preserve">It requires a lot of trial and error and </w:t>
      </w:r>
      <w:r w:rsidR="00286A89">
        <w:rPr>
          <w:lang w:val="mi-NZ"/>
        </w:rPr>
        <w:t>extensive domain expertise to d</w:t>
      </w:r>
      <w:r w:rsidR="00181EF9">
        <w:rPr>
          <w:lang w:val="mi-NZ"/>
        </w:rPr>
        <w:t xml:space="preserve">esign an effective and efficient method for </w:t>
      </w:r>
      <w:r w:rsidR="00DC1E10">
        <w:rPr>
          <w:lang w:val="mi-NZ"/>
        </w:rPr>
        <w:t>each different</w:t>
      </w:r>
      <w:r w:rsidR="00181EF9">
        <w:rPr>
          <w:lang w:val="mi-NZ"/>
        </w:rPr>
        <w:t xml:space="preserve"> </w:t>
      </w:r>
      <w:r w:rsidR="00AF357D">
        <w:rPr>
          <w:lang w:val="mi-NZ"/>
        </w:rPr>
        <w:t>problem instance</w:t>
      </w:r>
      <w:r w:rsidR="00DC1E10">
        <w:rPr>
          <w:lang w:val="mi-NZ"/>
        </w:rPr>
        <w:t xml:space="preserve"> encountered in the real world</w:t>
      </w:r>
      <w:r w:rsidR="00286A89">
        <w:rPr>
          <w:lang w:val="mi-NZ"/>
        </w:rPr>
        <w:t>.</w:t>
      </w:r>
    </w:p>
    <w:p w14:paraId="7E66C3C3" w14:textId="77777777" w:rsidR="00286A89" w:rsidRDefault="00286A89" w:rsidP="00603121">
      <w:pPr>
        <w:rPr>
          <w:lang w:val="mi-NZ"/>
        </w:rPr>
      </w:pPr>
    </w:p>
    <w:p w14:paraId="37B7C50E" w14:textId="382A42BA" w:rsidR="00E677D2" w:rsidRDefault="00286A89" w:rsidP="00603121">
      <w:pPr>
        <w:rPr>
          <w:lang w:val="mi-NZ"/>
        </w:rPr>
      </w:pPr>
      <w:r>
        <w:rPr>
          <w:lang w:val="mi-NZ"/>
        </w:rPr>
        <w:t xml:space="preserve">In recent years, </w:t>
      </w:r>
      <w:r w:rsidR="0067190C">
        <w:rPr>
          <w:lang w:val="mi-NZ"/>
        </w:rPr>
        <w:t xml:space="preserve">machine learning </w:t>
      </w:r>
      <w:r w:rsidR="00F93607">
        <w:rPr>
          <w:lang w:val="mi-NZ"/>
        </w:rPr>
        <w:t>has emerged to be a promising paradigm for solving</w:t>
      </w:r>
      <w:r w:rsidR="00AF357D">
        <w:rPr>
          <w:lang w:val="mi-NZ"/>
        </w:rPr>
        <w:t xml:space="preserve"> </w:t>
      </w:r>
      <w:r w:rsidR="00E22F79">
        <w:rPr>
          <w:lang w:val="mi-NZ"/>
        </w:rPr>
        <w:t xml:space="preserve">combinatorial optimisation problems. </w:t>
      </w:r>
      <w:r w:rsidR="00CA3F28">
        <w:rPr>
          <w:lang w:val="mi-NZ"/>
        </w:rPr>
        <w:t>First, machine learning</w:t>
      </w:r>
      <w:r w:rsidR="00781BE0">
        <w:rPr>
          <w:lang w:val="mi-NZ"/>
        </w:rPr>
        <w:t xml:space="preserve"> </w:t>
      </w:r>
      <w:r w:rsidR="004C1556">
        <w:rPr>
          <w:lang w:val="mi-NZ"/>
        </w:rPr>
        <w:t xml:space="preserve">can design combinatorial optimisation algorithms </w:t>
      </w:r>
      <w:r w:rsidR="004C1556">
        <w:rPr>
          <w:i/>
          <w:iCs/>
          <w:lang w:val="mi-NZ"/>
        </w:rPr>
        <w:t>automatically</w:t>
      </w:r>
      <w:r w:rsidR="004C1556">
        <w:rPr>
          <w:lang w:val="mi-NZ"/>
        </w:rPr>
        <w:t xml:space="preserve"> by</w:t>
      </w:r>
      <w:r w:rsidR="00CA3F28">
        <w:rPr>
          <w:lang w:val="mi-NZ"/>
        </w:rPr>
        <w:t xml:space="preserve"> </w:t>
      </w:r>
      <w:r w:rsidR="00012306">
        <w:rPr>
          <w:lang w:val="mi-NZ"/>
        </w:rPr>
        <w:t>search</w:t>
      </w:r>
      <w:r w:rsidR="004C1556">
        <w:rPr>
          <w:lang w:val="mi-NZ"/>
        </w:rPr>
        <w:t>ing</w:t>
      </w:r>
      <w:r w:rsidR="00012306">
        <w:rPr>
          <w:lang w:val="mi-NZ"/>
        </w:rPr>
        <w:t xml:space="preserve"> for algorithms/heuristics </w:t>
      </w:r>
      <w:r w:rsidR="009C2577">
        <w:rPr>
          <w:lang w:val="mi-NZ"/>
        </w:rPr>
        <w:t>rather than solutions</w:t>
      </w:r>
      <w:r w:rsidR="00762689">
        <w:rPr>
          <w:lang w:val="mi-NZ"/>
        </w:rPr>
        <w:t>, and t</w:t>
      </w:r>
      <w:r w:rsidR="009C2577">
        <w:rPr>
          <w:rFonts w:hint="eastAsia"/>
          <w:lang w:val="mi-NZ"/>
        </w:rPr>
        <w:t>h</w:t>
      </w:r>
      <w:r w:rsidR="009C2577">
        <w:rPr>
          <w:lang w:val="mi-NZ"/>
        </w:rPr>
        <w:t xml:space="preserve">e </w:t>
      </w:r>
      <w:r w:rsidR="00762689">
        <w:rPr>
          <w:lang w:val="mi-NZ"/>
        </w:rPr>
        <w:t>learned</w:t>
      </w:r>
      <w:r w:rsidR="009C2577">
        <w:rPr>
          <w:lang w:val="mi-NZ"/>
        </w:rPr>
        <w:t xml:space="preserve"> algorithms/heuristics can be </w:t>
      </w:r>
      <w:r w:rsidR="00A2003C">
        <w:rPr>
          <w:lang w:val="mi-NZ"/>
        </w:rPr>
        <w:t>generalised</w:t>
      </w:r>
      <w:r w:rsidR="009C2577">
        <w:rPr>
          <w:lang w:val="mi-NZ"/>
        </w:rPr>
        <w:t xml:space="preserve"> to future unseen problem instances</w:t>
      </w:r>
      <w:r w:rsidR="00410511">
        <w:rPr>
          <w:lang w:val="mi-NZ"/>
        </w:rPr>
        <w:t xml:space="preserve"> to obtain high-quality solutions</w:t>
      </w:r>
      <w:r w:rsidR="009C2577">
        <w:rPr>
          <w:lang w:val="mi-NZ"/>
        </w:rPr>
        <w:t>.</w:t>
      </w:r>
      <w:r w:rsidR="00665197">
        <w:rPr>
          <w:lang w:val="mi-NZ"/>
        </w:rPr>
        <w:t xml:space="preserve"> This can great reduce the reliance on human expertise</w:t>
      </w:r>
      <w:r w:rsidR="00762689">
        <w:rPr>
          <w:lang w:val="mi-NZ"/>
        </w:rPr>
        <w:t xml:space="preserve"> and time to manually design effective algorithms</w:t>
      </w:r>
      <w:r w:rsidR="00AE08E7">
        <w:rPr>
          <w:lang w:val="mi-NZ"/>
        </w:rPr>
        <w:t>.</w:t>
      </w:r>
      <w:r w:rsidR="009C2577">
        <w:rPr>
          <w:lang w:val="mi-NZ"/>
        </w:rPr>
        <w:t xml:space="preserve"> </w:t>
      </w:r>
      <w:r w:rsidR="00726C62">
        <w:rPr>
          <w:lang w:val="mi-NZ"/>
        </w:rPr>
        <w:t>Second, machine learning can learn decision-making policies for dynamic combinatorial optimisation problems (e.g., dispatching rules for dynamic scheduling)</w:t>
      </w:r>
      <w:r w:rsidR="000847A9">
        <w:rPr>
          <w:lang w:val="mi-NZ"/>
        </w:rPr>
        <w:t>, which can achieve both effectiveness and efficiency simultaneously.</w:t>
      </w:r>
      <w:r w:rsidR="009E4CEE">
        <w:rPr>
          <w:lang w:val="mi-NZ"/>
        </w:rPr>
        <w:t xml:space="preserve"> Third, machine learning may discover new design patterns and knowledge </w:t>
      </w:r>
      <w:r w:rsidR="00C060D9">
        <w:rPr>
          <w:lang w:val="mi-NZ"/>
        </w:rPr>
        <w:t>that can further improve the algorithm design for solving complex combinatorial optimisation problems.</w:t>
      </w:r>
    </w:p>
    <w:p w14:paraId="385B5205" w14:textId="77777777" w:rsidR="002A247A" w:rsidRDefault="002A247A" w:rsidP="00603121">
      <w:pPr>
        <w:rPr>
          <w:lang w:val="mi-NZ"/>
        </w:rPr>
      </w:pPr>
    </w:p>
    <w:p w14:paraId="4B6C0853" w14:textId="146A1C6D" w:rsidR="002A247A" w:rsidRDefault="002C58A5" w:rsidP="00603121">
      <w:pPr>
        <w:rPr>
          <w:lang w:val="mi-NZ"/>
        </w:rPr>
      </w:pPr>
      <w:r>
        <w:rPr>
          <w:lang w:val="mi-NZ"/>
        </w:rPr>
        <w:t xml:space="preserve">Evolutionary </w:t>
      </w:r>
      <w:r w:rsidR="008E5E74">
        <w:rPr>
          <w:lang w:val="mi-NZ"/>
        </w:rPr>
        <w:t xml:space="preserve">machine learning approaches have been wide used for automatically designing combinatorial optimisation algorithms. </w:t>
      </w:r>
      <w:r w:rsidR="00515154">
        <w:rPr>
          <w:lang w:val="mi-NZ"/>
        </w:rPr>
        <w:t>It has several advantages over other machine learning techniques</w:t>
      </w:r>
      <w:r w:rsidR="002E0F9B">
        <w:rPr>
          <w:lang w:val="mi-NZ"/>
        </w:rPr>
        <w:t>, including gradient-free and population-based search that facilitates multi-objective learning.</w:t>
      </w:r>
      <w:r w:rsidR="0068270A">
        <w:rPr>
          <w:lang w:val="mi-NZ"/>
        </w:rPr>
        <w:t xml:space="preserve"> In this tutorial, we will introduce how evolutionary machine learning can be used for solving combinatorial optimisation</w:t>
      </w:r>
      <w:r w:rsidR="00746380">
        <w:rPr>
          <w:lang w:val="mi-NZ"/>
        </w:rPr>
        <w:t>, including basic design issues and some case studies.</w:t>
      </w:r>
    </w:p>
    <w:p w14:paraId="004D2E76" w14:textId="77777777" w:rsidR="00FB28C6" w:rsidRPr="00C66208" w:rsidRDefault="00FB28C6" w:rsidP="00603121">
      <w:pPr>
        <w:rPr>
          <w:lang w:val="mi-NZ"/>
        </w:rPr>
      </w:pPr>
    </w:p>
    <w:p w14:paraId="1D8958D8" w14:textId="04488C0B" w:rsidR="007D05CC" w:rsidRDefault="00746380" w:rsidP="00603121">
      <w:pPr>
        <w:rPr>
          <w:lang w:val="en-AU"/>
        </w:rPr>
      </w:pPr>
      <w:r>
        <w:rPr>
          <w:lang w:val="en-AU"/>
        </w:rPr>
        <w:t>The outline of this 110-minute tutorial will be organised as follows.</w:t>
      </w:r>
    </w:p>
    <w:p w14:paraId="2E792C51" w14:textId="03A09F26" w:rsidR="0014687F" w:rsidRDefault="00D67D27" w:rsidP="00713C8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Introduction</w:t>
      </w:r>
      <w:r w:rsidR="0049101C">
        <w:rPr>
          <w:lang w:val="en-AU"/>
        </w:rPr>
        <w:t xml:space="preserve"> and Background</w:t>
      </w:r>
      <w:r w:rsidR="002D22EC">
        <w:rPr>
          <w:lang w:val="en-AU"/>
        </w:rPr>
        <w:t xml:space="preserve"> [</w:t>
      </w:r>
      <w:r>
        <w:rPr>
          <w:lang w:val="en-AU"/>
        </w:rPr>
        <w:t>1</w:t>
      </w:r>
      <w:r w:rsidR="001A28B0">
        <w:rPr>
          <w:lang w:val="en-AU"/>
        </w:rPr>
        <w:t>0</w:t>
      </w:r>
      <w:r w:rsidR="002D22EC">
        <w:rPr>
          <w:lang w:val="en-AU"/>
        </w:rPr>
        <w:t xml:space="preserve"> mins]</w:t>
      </w:r>
    </w:p>
    <w:p w14:paraId="5DBD72A5" w14:textId="0062F359" w:rsidR="00462566" w:rsidRDefault="00D67D27" w:rsidP="009C409D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Combinatorial Optimisation: Problems and Methods</w:t>
      </w:r>
    </w:p>
    <w:p w14:paraId="6BE16865" w14:textId="3AF53857" w:rsidR="009C409D" w:rsidRDefault="00D67D27" w:rsidP="009C409D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Machine Learning</w:t>
      </w:r>
    </w:p>
    <w:p w14:paraId="3C5D2788" w14:textId="15128D05" w:rsidR="000406FB" w:rsidRPr="00713C89" w:rsidRDefault="00D67D27" w:rsidP="009C409D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lastRenderedPageBreak/>
        <w:t>Evolutionary Computation</w:t>
      </w:r>
    </w:p>
    <w:p w14:paraId="33A1BF0D" w14:textId="47DDF663" w:rsidR="00004B3F" w:rsidRDefault="00F41605" w:rsidP="00713C8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Machine Learning for Combinatorial Optimisation</w:t>
      </w:r>
      <w:r w:rsidR="002D22EC">
        <w:rPr>
          <w:lang w:val="en-AU"/>
        </w:rPr>
        <w:t xml:space="preserve"> [2</w:t>
      </w:r>
      <w:r w:rsidR="00C73484">
        <w:rPr>
          <w:lang w:val="en-AU"/>
        </w:rPr>
        <w:t>0</w:t>
      </w:r>
      <w:r w:rsidR="002D22EC">
        <w:rPr>
          <w:lang w:val="en-AU"/>
        </w:rPr>
        <w:t xml:space="preserve"> mins]</w:t>
      </w:r>
      <w:r w:rsidR="005933A7">
        <w:rPr>
          <w:lang w:val="en-AU"/>
        </w:rPr>
        <w:t xml:space="preserve"> (borrow from </w:t>
      </w:r>
      <w:r w:rsidR="00DC70ED">
        <w:rPr>
          <w:lang w:val="en-AU"/>
        </w:rPr>
        <w:t>tutorials about ML4CO)</w:t>
      </w:r>
      <w:r w:rsidR="005933A7">
        <w:rPr>
          <w:lang w:val="en-AU"/>
        </w:rPr>
        <w:t xml:space="preserve"> </w:t>
      </w:r>
    </w:p>
    <w:p w14:paraId="2F1399B0" w14:textId="6F7CAB2E" w:rsidR="00F41605" w:rsidRDefault="00F41605" w:rsidP="00F41605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Learning</w:t>
      </w:r>
      <w:r w:rsidR="00DA5994">
        <w:rPr>
          <w:lang w:val="en-AU"/>
        </w:rPr>
        <w:t xml:space="preserve"> to Construct Solutions</w:t>
      </w:r>
    </w:p>
    <w:p w14:paraId="0CBF2C98" w14:textId="13B1F3B3" w:rsidR="00DA5994" w:rsidRDefault="00DA5994" w:rsidP="00F41605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Learning to Optimise</w:t>
      </w:r>
    </w:p>
    <w:p w14:paraId="020877BA" w14:textId="5F35A3C4" w:rsidR="00713C89" w:rsidRDefault="00F16A40" w:rsidP="00713C8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Evolutionary Machine Learning</w:t>
      </w:r>
      <w:r w:rsidR="000237C6">
        <w:rPr>
          <w:lang w:val="en-AU"/>
        </w:rPr>
        <w:t xml:space="preserve"> for Combinatorial Optimisation</w:t>
      </w:r>
      <w:r w:rsidR="002D22EC">
        <w:rPr>
          <w:lang w:val="en-AU"/>
        </w:rPr>
        <w:t xml:space="preserve"> [</w:t>
      </w:r>
      <w:r w:rsidR="00AF6100">
        <w:rPr>
          <w:lang w:val="en-AU"/>
        </w:rPr>
        <w:t>7</w:t>
      </w:r>
      <w:r w:rsidR="002D22EC">
        <w:rPr>
          <w:lang w:val="en-AU"/>
        </w:rPr>
        <w:t>0 mins]</w:t>
      </w:r>
    </w:p>
    <w:p w14:paraId="42CD7AE3" w14:textId="4DC9B692" w:rsidR="009C6627" w:rsidRDefault="00015C49" w:rsidP="00713C8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Overall </w:t>
      </w:r>
      <w:r w:rsidR="00480272">
        <w:rPr>
          <w:lang w:val="en-AU"/>
        </w:rPr>
        <w:t>Framework</w:t>
      </w:r>
    </w:p>
    <w:p w14:paraId="41CDF607" w14:textId="3CAA4BAD" w:rsidR="00E5445E" w:rsidRDefault="00480272" w:rsidP="00E5445E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Basic Design Issues</w:t>
      </w:r>
    </w:p>
    <w:p w14:paraId="061A4C20" w14:textId="00C1C482" w:rsidR="00480272" w:rsidRDefault="007E70F3" w:rsidP="0048027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Individual Encoding (Search Space Definition)</w:t>
      </w:r>
    </w:p>
    <w:p w14:paraId="1B6A08C3" w14:textId="4D01AAF1" w:rsidR="007E70F3" w:rsidRDefault="007E70F3" w:rsidP="0048027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Fitness Function (</w:t>
      </w:r>
      <w:r w:rsidR="00F85329">
        <w:rPr>
          <w:lang w:val="en-AU"/>
        </w:rPr>
        <w:t>Training Dataset, Performance Metrics, …)</w:t>
      </w:r>
    </w:p>
    <w:p w14:paraId="48F550C4" w14:textId="7125EB7A" w:rsidR="00F85329" w:rsidRDefault="00186E92" w:rsidP="0048027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Search Process (Genetic Operators, </w:t>
      </w:r>
      <w:r w:rsidR="00533A9C">
        <w:rPr>
          <w:lang w:val="en-AU"/>
        </w:rPr>
        <w:t>Speedup by Surrogate, …)</w:t>
      </w:r>
    </w:p>
    <w:p w14:paraId="58599FF2" w14:textId="7C58BBAD" w:rsidR="001D2514" w:rsidRDefault="001D2514" w:rsidP="0048027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Generalisation</w:t>
      </w:r>
    </w:p>
    <w:p w14:paraId="6779B7B6" w14:textId="66520EF8" w:rsidR="001D2514" w:rsidRDefault="001D2514" w:rsidP="0048027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Knowledge Transfer and Multitask Optimisation</w:t>
      </w:r>
    </w:p>
    <w:p w14:paraId="7B2460FB" w14:textId="1EE64311" w:rsidR="00D1597F" w:rsidRPr="00E5445E" w:rsidRDefault="00D1597F" w:rsidP="0048027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Interpretability</w:t>
      </w:r>
    </w:p>
    <w:p w14:paraId="25A92537" w14:textId="62901E25" w:rsidR="00E72088" w:rsidRDefault="00DF4761" w:rsidP="00713C8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Case Studies</w:t>
      </w:r>
    </w:p>
    <w:p w14:paraId="58456CFD" w14:textId="6B003082" w:rsidR="00DF4761" w:rsidRDefault="00DF4761" w:rsidP="00DF4761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GP to learn variable ordering heuristics in constraint </w:t>
      </w:r>
      <w:r w:rsidR="00925083">
        <w:rPr>
          <w:lang w:val="en-AU"/>
        </w:rPr>
        <w:t>programming</w:t>
      </w:r>
    </w:p>
    <w:p w14:paraId="3F8A9A68" w14:textId="3DAAD92E" w:rsidR="006618BC" w:rsidRDefault="00055DB2" w:rsidP="006618BC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GP to learn dispatching rules for dynamic scheduling</w:t>
      </w:r>
    </w:p>
    <w:p w14:paraId="463008A5" w14:textId="0151E42A" w:rsidR="003125B4" w:rsidRPr="006618BC" w:rsidRDefault="003125B4" w:rsidP="006618BC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GP to learn ambulance dispatching policies (with demo)</w:t>
      </w:r>
    </w:p>
    <w:p w14:paraId="396AE5DC" w14:textId="5E5A7CD9" w:rsidR="00DF4761" w:rsidRDefault="00CF707D" w:rsidP="00DF4761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GA to learn </w:t>
      </w:r>
      <w:r w:rsidR="00464626">
        <w:rPr>
          <w:lang w:val="en-AU"/>
        </w:rPr>
        <w:t>operators in local search-based framework (selection hyper-heuristics)</w:t>
      </w:r>
      <w:r w:rsidR="00867816">
        <w:rPr>
          <w:lang w:val="en-AU"/>
        </w:rPr>
        <w:t xml:space="preserve"> for VRP</w:t>
      </w:r>
    </w:p>
    <w:p w14:paraId="026B07C9" w14:textId="53DBD74E" w:rsidR="007C0E52" w:rsidRDefault="001A7F83" w:rsidP="00DF4761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…</w:t>
      </w:r>
    </w:p>
    <w:p w14:paraId="1C3750CD" w14:textId="7E31212E" w:rsidR="00B455E3" w:rsidRDefault="00A636DF" w:rsidP="00713C8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Another Perspective: </w:t>
      </w:r>
      <w:r w:rsidR="00E70482">
        <w:rPr>
          <w:lang w:val="en-AU"/>
        </w:rPr>
        <w:t>ML-assisted EC algorithms for Combinatorial Optimisation</w:t>
      </w:r>
    </w:p>
    <w:p w14:paraId="16EFE498" w14:textId="35216895" w:rsidR="007F165D" w:rsidRDefault="009B2035" w:rsidP="007F165D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Automatic </w:t>
      </w:r>
      <w:r w:rsidR="0085199E">
        <w:rPr>
          <w:lang w:val="en-AU"/>
        </w:rPr>
        <w:t>A</w:t>
      </w:r>
      <w:r>
        <w:rPr>
          <w:lang w:val="en-AU"/>
        </w:rPr>
        <w:t xml:space="preserve">lgorithm </w:t>
      </w:r>
      <w:r w:rsidR="0085199E">
        <w:rPr>
          <w:lang w:val="en-AU"/>
        </w:rPr>
        <w:t>C</w:t>
      </w:r>
      <w:r>
        <w:rPr>
          <w:lang w:val="en-AU"/>
        </w:rPr>
        <w:t>onfiguration</w:t>
      </w:r>
      <w:r w:rsidR="00AA5A82">
        <w:rPr>
          <w:lang w:val="en-AU"/>
        </w:rPr>
        <w:t>/</w:t>
      </w:r>
      <w:r w:rsidR="0085199E">
        <w:rPr>
          <w:lang w:val="en-AU"/>
        </w:rPr>
        <w:t>P</w:t>
      </w:r>
      <w:r w:rsidR="00AA5A82">
        <w:rPr>
          <w:lang w:val="en-AU"/>
        </w:rPr>
        <w:t xml:space="preserve">arameter </w:t>
      </w:r>
      <w:r w:rsidR="0085199E">
        <w:rPr>
          <w:lang w:val="en-AU"/>
        </w:rPr>
        <w:t>T</w:t>
      </w:r>
      <w:r w:rsidR="00AA5A82">
        <w:rPr>
          <w:lang w:val="en-AU"/>
        </w:rPr>
        <w:t>uning</w:t>
      </w:r>
      <w:r>
        <w:rPr>
          <w:lang w:val="en-AU"/>
        </w:rPr>
        <w:t xml:space="preserve"> (IRACE)</w:t>
      </w:r>
    </w:p>
    <w:p w14:paraId="60148A07" w14:textId="245AFA9C" w:rsidR="00E70482" w:rsidRDefault="00E70482" w:rsidP="00E7048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Adaptive Operator Selection</w:t>
      </w:r>
    </w:p>
    <w:p w14:paraId="0E80AD91" w14:textId="4EFD8574" w:rsidR="00E87CA7" w:rsidRPr="00D35476" w:rsidRDefault="00D35476" w:rsidP="00D3547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Grammar-guided </w:t>
      </w:r>
      <w:r w:rsidR="006618BC">
        <w:rPr>
          <w:lang w:val="en-AU"/>
        </w:rPr>
        <w:t xml:space="preserve">GP to design </w:t>
      </w:r>
      <w:r w:rsidR="00006CEB">
        <w:rPr>
          <w:lang w:val="en-AU"/>
        </w:rPr>
        <w:t>EAs</w:t>
      </w:r>
    </w:p>
    <w:p w14:paraId="0A515886" w14:textId="24F3F923" w:rsidR="00661C5D" w:rsidRPr="00713C89" w:rsidRDefault="00661C5D" w:rsidP="00661C5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Challenges and Future Directions</w:t>
      </w:r>
      <w:r w:rsidR="002D22EC">
        <w:rPr>
          <w:lang w:val="en-AU"/>
        </w:rPr>
        <w:t xml:space="preserve"> [</w:t>
      </w:r>
      <w:r w:rsidR="00ED5436">
        <w:rPr>
          <w:lang w:val="en-AU"/>
        </w:rPr>
        <w:t>10 mins]</w:t>
      </w:r>
    </w:p>
    <w:p w14:paraId="0C9BDF0C" w14:textId="77777777" w:rsidR="00713C89" w:rsidRDefault="00713C89" w:rsidP="00603121">
      <w:pPr>
        <w:rPr>
          <w:lang w:val="en-AU"/>
        </w:rPr>
      </w:pPr>
    </w:p>
    <w:p w14:paraId="33339808" w14:textId="481A8B69" w:rsidR="00921E0D" w:rsidRDefault="00921E0D" w:rsidP="00921E0D">
      <w:pPr>
        <w:pStyle w:val="Heading3"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Expected</w:t>
      </w:r>
      <w:r w:rsidR="00414169">
        <w:rPr>
          <w:b/>
          <w:bCs/>
          <w:u w:val="single"/>
          <w:lang w:val="en-AU"/>
        </w:rPr>
        <w:t xml:space="preserve"> Number of Participants</w:t>
      </w:r>
    </w:p>
    <w:p w14:paraId="0204FEE8" w14:textId="4CDE08E1" w:rsidR="00603121" w:rsidRDefault="000B0D2F" w:rsidP="009F1F16">
      <w:pPr>
        <w:rPr>
          <w:lang w:val="en-AU"/>
        </w:rPr>
      </w:pPr>
      <w:r>
        <w:rPr>
          <w:lang w:val="en-AU"/>
        </w:rPr>
        <w:t>10</w:t>
      </w:r>
      <w:r w:rsidR="00F77A0A">
        <w:rPr>
          <w:lang w:val="en-AU"/>
        </w:rPr>
        <w:t>0</w:t>
      </w:r>
    </w:p>
    <w:p w14:paraId="1ACD3461" w14:textId="77777777" w:rsidR="00414169" w:rsidRDefault="00414169" w:rsidP="009F1F16">
      <w:pPr>
        <w:rPr>
          <w:lang w:val="en-AU"/>
        </w:rPr>
      </w:pPr>
    </w:p>
    <w:p w14:paraId="50E48FF3" w14:textId="236C91CC" w:rsidR="00414169" w:rsidRDefault="00414169" w:rsidP="00414169">
      <w:pPr>
        <w:pStyle w:val="Heading3"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Potential Audience</w:t>
      </w:r>
    </w:p>
    <w:p w14:paraId="589BB9F1" w14:textId="1D4FA7E1" w:rsidR="00414169" w:rsidRPr="00F06CDE" w:rsidRDefault="003766AC" w:rsidP="009F1F16">
      <w:pPr>
        <w:rPr>
          <w:i/>
          <w:iCs/>
          <w:lang w:val="en-AU"/>
        </w:rPr>
      </w:pPr>
      <w:r w:rsidRPr="00F06CDE">
        <w:rPr>
          <w:i/>
          <w:iCs/>
          <w:lang w:val="en-AU"/>
        </w:rPr>
        <w:t>(</w:t>
      </w:r>
      <w:r w:rsidRPr="00F06CDE">
        <w:rPr>
          <w:i/>
          <w:iCs/>
          <w:lang w:val="en-AU"/>
        </w:rPr>
        <w:t>A description of who might be interested in the tutorial.</w:t>
      </w:r>
      <w:r w:rsidRPr="00F06CDE">
        <w:rPr>
          <w:i/>
          <w:iCs/>
          <w:lang w:val="en-AU"/>
        </w:rPr>
        <w:t>)</w:t>
      </w:r>
    </w:p>
    <w:p w14:paraId="2A33500A" w14:textId="77777777" w:rsidR="00F06CDE" w:rsidRDefault="00F06CDE" w:rsidP="009F1F16">
      <w:pPr>
        <w:rPr>
          <w:lang w:val="en-AU"/>
        </w:rPr>
      </w:pPr>
    </w:p>
    <w:p w14:paraId="212C3B14" w14:textId="685DC8FD" w:rsidR="003125B4" w:rsidRDefault="003125B4" w:rsidP="009F1F16">
      <w:pPr>
        <w:rPr>
          <w:lang w:val="en-AU"/>
        </w:rPr>
      </w:pPr>
      <w:r>
        <w:rPr>
          <w:lang w:val="en-AU"/>
        </w:rPr>
        <w:t>The following groups of audience might be interested in the tutorial</w:t>
      </w:r>
      <w:r w:rsidR="00636330">
        <w:rPr>
          <w:lang w:val="en-AU"/>
        </w:rPr>
        <w:t>.</w:t>
      </w:r>
    </w:p>
    <w:p w14:paraId="6E601931" w14:textId="77777777" w:rsidR="00636330" w:rsidRDefault="00636330" w:rsidP="009F1F16">
      <w:pPr>
        <w:rPr>
          <w:lang w:val="en-AU"/>
        </w:rPr>
      </w:pPr>
    </w:p>
    <w:p w14:paraId="12367802" w14:textId="4361E333" w:rsidR="00E17900" w:rsidRDefault="00E17900" w:rsidP="00E17900">
      <w:pPr>
        <w:pStyle w:val="ListParagraph"/>
        <w:numPr>
          <w:ilvl w:val="0"/>
          <w:numId w:val="2"/>
        </w:numPr>
        <w:rPr>
          <w:lang w:val="en-AU"/>
        </w:rPr>
      </w:pPr>
      <w:r w:rsidRPr="00E76107">
        <w:rPr>
          <w:b/>
          <w:bCs/>
          <w:lang w:val="en-AU"/>
        </w:rPr>
        <w:t>Researchers in combinatorial optimisation</w:t>
      </w:r>
      <w:r>
        <w:rPr>
          <w:lang w:val="en-AU"/>
        </w:rPr>
        <w:t>: they will</w:t>
      </w:r>
      <w:r w:rsidR="00E70292">
        <w:rPr>
          <w:lang w:val="en-AU"/>
        </w:rPr>
        <w:t xml:space="preserve"> find</w:t>
      </w:r>
      <w:r>
        <w:rPr>
          <w:lang w:val="en-AU"/>
        </w:rPr>
        <w:t xml:space="preserve"> a </w:t>
      </w:r>
      <w:r w:rsidR="007248BD">
        <w:rPr>
          <w:lang w:val="en-AU"/>
        </w:rPr>
        <w:t>new emerging pathway that can design effective combinatorial optimisation algorithms more easily.</w:t>
      </w:r>
    </w:p>
    <w:p w14:paraId="584DD02F" w14:textId="3CEF9E8C" w:rsidR="007248BD" w:rsidRDefault="007248BD" w:rsidP="00E17900">
      <w:pPr>
        <w:pStyle w:val="ListParagraph"/>
        <w:numPr>
          <w:ilvl w:val="0"/>
          <w:numId w:val="2"/>
        </w:numPr>
        <w:rPr>
          <w:lang w:val="en-AU"/>
        </w:rPr>
      </w:pPr>
      <w:r w:rsidRPr="00E76107">
        <w:rPr>
          <w:b/>
          <w:bCs/>
          <w:lang w:val="en-AU"/>
        </w:rPr>
        <w:t>Researchers in evolutionary computation</w:t>
      </w:r>
      <w:r>
        <w:rPr>
          <w:lang w:val="en-AU"/>
        </w:rPr>
        <w:t xml:space="preserve">: they will find </w:t>
      </w:r>
      <w:r w:rsidR="00E70292">
        <w:rPr>
          <w:lang w:val="en-AU"/>
        </w:rPr>
        <w:t>a different research direction to apply evolutionary computation to complex real-world (combinatorial) optimisation problems.</w:t>
      </w:r>
    </w:p>
    <w:p w14:paraId="1AF83621" w14:textId="7E9244F7" w:rsidR="00E70292" w:rsidRDefault="00E70292" w:rsidP="00E17900">
      <w:pPr>
        <w:pStyle w:val="ListParagraph"/>
        <w:numPr>
          <w:ilvl w:val="0"/>
          <w:numId w:val="2"/>
        </w:numPr>
        <w:rPr>
          <w:lang w:val="en-AU"/>
        </w:rPr>
      </w:pPr>
      <w:r w:rsidRPr="00E76107">
        <w:rPr>
          <w:b/>
          <w:bCs/>
          <w:lang w:val="en-AU"/>
        </w:rPr>
        <w:t>Researchers in machine learning</w:t>
      </w:r>
      <w:r>
        <w:rPr>
          <w:lang w:val="en-AU"/>
        </w:rPr>
        <w:t xml:space="preserve">: they will find </w:t>
      </w:r>
      <w:r w:rsidR="008426D9">
        <w:rPr>
          <w:lang w:val="en-AU"/>
        </w:rPr>
        <w:t xml:space="preserve">a non-mainstream population-based gradient-free machine learning paradigm </w:t>
      </w:r>
      <w:r w:rsidR="00ED356F">
        <w:rPr>
          <w:lang w:val="en-AU"/>
        </w:rPr>
        <w:t>that can effectively applied to solve complex real-world problems.</w:t>
      </w:r>
    </w:p>
    <w:p w14:paraId="7F131D70" w14:textId="6CCE830B" w:rsidR="00ED356F" w:rsidRPr="00E17900" w:rsidRDefault="00812DDB" w:rsidP="00E17900">
      <w:pPr>
        <w:pStyle w:val="ListParagraph"/>
        <w:numPr>
          <w:ilvl w:val="0"/>
          <w:numId w:val="2"/>
        </w:numPr>
        <w:rPr>
          <w:lang w:val="en-AU"/>
        </w:rPr>
      </w:pPr>
      <w:r w:rsidRPr="00E76107">
        <w:rPr>
          <w:b/>
          <w:bCs/>
          <w:lang w:val="en-AU"/>
        </w:rPr>
        <w:t>Real-world practitioners</w:t>
      </w:r>
      <w:r>
        <w:rPr>
          <w:lang w:val="en-AU"/>
        </w:rPr>
        <w:t xml:space="preserve">: they will </w:t>
      </w:r>
      <w:r w:rsidR="00E76107">
        <w:rPr>
          <w:lang w:val="en-AU"/>
        </w:rPr>
        <w:t xml:space="preserve">find a new </w:t>
      </w:r>
      <w:r w:rsidR="00782698">
        <w:rPr>
          <w:lang w:val="en-AU"/>
        </w:rPr>
        <w:t xml:space="preserve">type of techniques to help solve their practical problems (e.g., scheduling, management, decision-making under uncertainty) </w:t>
      </w:r>
      <w:r w:rsidR="00130242">
        <w:rPr>
          <w:lang w:val="en-AU"/>
        </w:rPr>
        <w:t>more easily.</w:t>
      </w:r>
      <w:r w:rsidR="00782698">
        <w:rPr>
          <w:lang w:val="en-AU"/>
        </w:rPr>
        <w:t xml:space="preserve"> </w:t>
      </w:r>
    </w:p>
    <w:p w14:paraId="4D3284EA" w14:textId="77777777" w:rsidR="003766AC" w:rsidRDefault="003766AC" w:rsidP="009F1F16">
      <w:pPr>
        <w:rPr>
          <w:lang w:val="en-AU"/>
        </w:rPr>
      </w:pPr>
    </w:p>
    <w:p w14:paraId="349D4E9E" w14:textId="51BBCD5A" w:rsidR="003766AC" w:rsidRDefault="00497263" w:rsidP="003766AC">
      <w:pPr>
        <w:pStyle w:val="Heading3"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Activities</w:t>
      </w:r>
    </w:p>
    <w:p w14:paraId="7D4C528B" w14:textId="0BCE63EF" w:rsidR="003766AC" w:rsidRPr="00497263" w:rsidRDefault="00497263" w:rsidP="009F1F16">
      <w:pPr>
        <w:rPr>
          <w:i/>
          <w:iCs/>
          <w:lang w:val="en-AU"/>
        </w:rPr>
      </w:pPr>
      <w:r w:rsidRPr="00497263">
        <w:rPr>
          <w:i/>
          <w:iCs/>
          <w:lang w:val="en-AU"/>
        </w:rPr>
        <w:t>(</w:t>
      </w:r>
      <w:r w:rsidRPr="00497263">
        <w:rPr>
          <w:i/>
          <w:iCs/>
          <w:lang w:val="en-AU"/>
        </w:rPr>
        <w:t>[Highly encouraged] A description of any interactive activity or demo planned within the tutorial presentation.</w:t>
      </w:r>
      <w:r w:rsidRPr="00497263">
        <w:rPr>
          <w:i/>
          <w:iCs/>
          <w:lang w:val="en-AU"/>
        </w:rPr>
        <w:t>)</w:t>
      </w:r>
    </w:p>
    <w:p w14:paraId="497AEAB5" w14:textId="77777777" w:rsidR="003766AC" w:rsidRDefault="003766AC" w:rsidP="009F1F16">
      <w:pPr>
        <w:rPr>
          <w:lang w:val="en-AU"/>
        </w:rPr>
      </w:pPr>
    </w:p>
    <w:p w14:paraId="24BE7F0A" w14:textId="09D7DE83" w:rsidR="008247A2" w:rsidRDefault="003A3421" w:rsidP="009F1F16">
      <w:pPr>
        <w:rPr>
          <w:lang w:val="en-AU"/>
        </w:rPr>
      </w:pPr>
      <w:r>
        <w:rPr>
          <w:lang w:val="en-AU"/>
        </w:rPr>
        <w:t>We will have the following activities:</w:t>
      </w:r>
    </w:p>
    <w:p w14:paraId="0039910C" w14:textId="483B72A6" w:rsidR="003A3421" w:rsidRDefault="003A3421" w:rsidP="003A3421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We will show </w:t>
      </w:r>
      <w:r w:rsidR="00553E7C">
        <w:rPr>
          <w:lang w:val="en-AU"/>
        </w:rPr>
        <w:t>an</w:t>
      </w:r>
      <w:r>
        <w:rPr>
          <w:lang w:val="en-AU"/>
        </w:rPr>
        <w:t xml:space="preserve"> interactive demo in some case studies, e.g., GP to learn the ambulance dispatching policies.</w:t>
      </w:r>
    </w:p>
    <w:p w14:paraId="155C529C" w14:textId="60E14FE2" w:rsidR="00D174AA" w:rsidRPr="003A3421" w:rsidRDefault="00D174AA" w:rsidP="003A3421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We will show </w:t>
      </w:r>
      <w:r w:rsidR="00553E7C">
        <w:rPr>
          <w:lang w:val="en-AU"/>
        </w:rPr>
        <w:t>a</w:t>
      </w:r>
      <w:r>
        <w:rPr>
          <w:lang w:val="en-AU"/>
        </w:rPr>
        <w:t xml:space="preserve"> demo to explain </w:t>
      </w:r>
      <w:r w:rsidR="00553E7C">
        <w:rPr>
          <w:lang w:val="en-AU"/>
        </w:rPr>
        <w:t xml:space="preserve">how a policy works during </w:t>
      </w:r>
      <w:r>
        <w:rPr>
          <w:lang w:val="en-AU"/>
        </w:rPr>
        <w:t xml:space="preserve">the </w:t>
      </w:r>
      <w:r w:rsidR="007979D2">
        <w:rPr>
          <w:lang w:val="en-AU"/>
        </w:rPr>
        <w:t>vehicle dispatch</w:t>
      </w:r>
      <w:r>
        <w:rPr>
          <w:lang w:val="en-AU"/>
        </w:rPr>
        <w:t xml:space="preserve"> process of </w:t>
      </w:r>
      <w:r w:rsidR="00553E7C">
        <w:rPr>
          <w:lang w:val="en-AU"/>
        </w:rPr>
        <w:t xml:space="preserve">a </w:t>
      </w:r>
      <w:r w:rsidR="007979D2">
        <w:rPr>
          <w:lang w:val="en-AU"/>
        </w:rPr>
        <w:t>vehicle routing problem</w:t>
      </w:r>
      <w:r w:rsidR="002A6544">
        <w:rPr>
          <w:lang w:val="en-AU"/>
        </w:rPr>
        <w:t>.</w:t>
      </w:r>
    </w:p>
    <w:p w14:paraId="4D33B2E6" w14:textId="77777777" w:rsidR="008247A2" w:rsidRDefault="008247A2" w:rsidP="009F1F16">
      <w:pPr>
        <w:rPr>
          <w:lang w:val="en-AU"/>
        </w:rPr>
      </w:pPr>
    </w:p>
    <w:p w14:paraId="043BFAA5" w14:textId="5250EC84" w:rsidR="003766AC" w:rsidRDefault="008247A2" w:rsidP="003766AC">
      <w:pPr>
        <w:pStyle w:val="Heading3"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Previous History</w:t>
      </w:r>
    </w:p>
    <w:p w14:paraId="39BF8AC8" w14:textId="1BB6035D" w:rsidR="003766AC" w:rsidRPr="008247A2" w:rsidRDefault="008247A2" w:rsidP="009F1F16">
      <w:pPr>
        <w:rPr>
          <w:i/>
          <w:iCs/>
          <w:lang w:val="en-AU"/>
        </w:rPr>
      </w:pPr>
      <w:r w:rsidRPr="008247A2">
        <w:rPr>
          <w:i/>
          <w:iCs/>
          <w:lang w:val="en-AU"/>
        </w:rPr>
        <w:t>(</w:t>
      </w:r>
      <w:r w:rsidRPr="008247A2">
        <w:rPr>
          <w:i/>
          <w:iCs/>
          <w:lang w:val="en-AU"/>
        </w:rPr>
        <w:t>If this tutorial was held in a different venue or is a modification of another tutorial, please indicate the venue and/or the changes.</w:t>
      </w:r>
      <w:r w:rsidRPr="008247A2">
        <w:rPr>
          <w:i/>
          <w:iCs/>
          <w:lang w:val="en-AU"/>
        </w:rPr>
        <w:t>)</w:t>
      </w:r>
    </w:p>
    <w:p w14:paraId="32A9512B" w14:textId="77777777" w:rsidR="00497263" w:rsidRDefault="00497263" w:rsidP="009F1F16">
      <w:pPr>
        <w:rPr>
          <w:lang w:val="en-AU"/>
        </w:rPr>
      </w:pPr>
    </w:p>
    <w:p w14:paraId="174A83C1" w14:textId="3EE185BD" w:rsidR="008247A2" w:rsidRDefault="0040038C" w:rsidP="009F1F16">
      <w:pPr>
        <w:rPr>
          <w:lang w:val="en-AU"/>
        </w:rPr>
      </w:pPr>
      <w:r>
        <w:rPr>
          <w:lang w:val="en-AU"/>
        </w:rPr>
        <w:t>This is the first time that we propose this tutorial.</w:t>
      </w:r>
    </w:p>
    <w:p w14:paraId="486B7E9F" w14:textId="77777777" w:rsidR="008247A2" w:rsidRDefault="008247A2" w:rsidP="009F1F16">
      <w:pPr>
        <w:rPr>
          <w:lang w:val="en-AU"/>
        </w:rPr>
      </w:pPr>
    </w:p>
    <w:p w14:paraId="1B7ACDF3" w14:textId="002BD2B5" w:rsidR="00497263" w:rsidRDefault="008247A2" w:rsidP="00497263">
      <w:pPr>
        <w:pStyle w:val="Heading3"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Other Info</w:t>
      </w:r>
    </w:p>
    <w:p w14:paraId="6E7E00E8" w14:textId="61546CC3" w:rsidR="003766AC" w:rsidRDefault="00F06CDE" w:rsidP="009F1F16">
      <w:pPr>
        <w:rPr>
          <w:i/>
          <w:iCs/>
          <w:lang w:val="en-AU"/>
        </w:rPr>
      </w:pPr>
      <w:r w:rsidRPr="00F06CDE">
        <w:rPr>
          <w:i/>
          <w:iCs/>
          <w:lang w:val="en-AU"/>
        </w:rPr>
        <w:t>(</w:t>
      </w:r>
      <w:r w:rsidRPr="00F06CDE">
        <w:rPr>
          <w:i/>
          <w:iCs/>
          <w:lang w:val="en-AU"/>
        </w:rPr>
        <w:t>Any other relevant information.</w:t>
      </w:r>
      <w:r w:rsidRPr="00F06CDE">
        <w:rPr>
          <w:i/>
          <w:iCs/>
          <w:lang w:val="en-AU"/>
        </w:rPr>
        <w:t>)</w:t>
      </w:r>
    </w:p>
    <w:p w14:paraId="0DFA5A0A" w14:textId="7D19487F" w:rsidR="00F06CDE" w:rsidRDefault="00F06CDE" w:rsidP="009F1F16">
      <w:pPr>
        <w:rPr>
          <w:lang w:val="en-AU"/>
        </w:rPr>
      </w:pPr>
    </w:p>
    <w:p w14:paraId="53BFF667" w14:textId="77777777" w:rsidR="00F06CDE" w:rsidRPr="00F06CDE" w:rsidRDefault="00F06CDE" w:rsidP="009F1F16">
      <w:pPr>
        <w:rPr>
          <w:lang w:val="en-AU"/>
        </w:rPr>
      </w:pPr>
    </w:p>
    <w:sectPr w:rsidR="00F06CDE" w:rsidRPr="00F06CDE" w:rsidSect="00E42A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174A"/>
    <w:multiLevelType w:val="hybridMultilevel"/>
    <w:tmpl w:val="6ECE5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C0873"/>
    <w:multiLevelType w:val="hybridMultilevel"/>
    <w:tmpl w:val="C472E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A0A81"/>
    <w:multiLevelType w:val="hybridMultilevel"/>
    <w:tmpl w:val="6F56D3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122155">
    <w:abstractNumId w:val="2"/>
  </w:num>
  <w:num w:numId="2" w16cid:durableId="2136098173">
    <w:abstractNumId w:val="0"/>
  </w:num>
  <w:num w:numId="3" w16cid:durableId="1415664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21"/>
    <w:rsid w:val="00004B3F"/>
    <w:rsid w:val="00006CEB"/>
    <w:rsid w:val="00012306"/>
    <w:rsid w:val="00015C49"/>
    <w:rsid w:val="000237C6"/>
    <w:rsid w:val="000364BD"/>
    <w:rsid w:val="000406FB"/>
    <w:rsid w:val="00055DB2"/>
    <w:rsid w:val="000847A9"/>
    <w:rsid w:val="00097680"/>
    <w:rsid w:val="000B0D2F"/>
    <w:rsid w:val="000B56D0"/>
    <w:rsid w:val="000C37BD"/>
    <w:rsid w:val="000E4C9C"/>
    <w:rsid w:val="00124FBC"/>
    <w:rsid w:val="00130242"/>
    <w:rsid w:val="0013051B"/>
    <w:rsid w:val="00140766"/>
    <w:rsid w:val="0014687F"/>
    <w:rsid w:val="00163CA8"/>
    <w:rsid w:val="001714C4"/>
    <w:rsid w:val="00181EF9"/>
    <w:rsid w:val="00186E92"/>
    <w:rsid w:val="001A28B0"/>
    <w:rsid w:val="001A7F83"/>
    <w:rsid w:val="001D2514"/>
    <w:rsid w:val="00203B07"/>
    <w:rsid w:val="00250C2F"/>
    <w:rsid w:val="00267154"/>
    <w:rsid w:val="00286A89"/>
    <w:rsid w:val="00292CEC"/>
    <w:rsid w:val="002A247A"/>
    <w:rsid w:val="002A5AB2"/>
    <w:rsid w:val="002A6544"/>
    <w:rsid w:val="002B6DD0"/>
    <w:rsid w:val="002C58A5"/>
    <w:rsid w:val="002D22EC"/>
    <w:rsid w:val="002D6BBE"/>
    <w:rsid w:val="002E0F9B"/>
    <w:rsid w:val="0031161A"/>
    <w:rsid w:val="003125B4"/>
    <w:rsid w:val="00312A01"/>
    <w:rsid w:val="003174D4"/>
    <w:rsid w:val="003766AC"/>
    <w:rsid w:val="003A0960"/>
    <w:rsid w:val="003A3421"/>
    <w:rsid w:val="003A7CEC"/>
    <w:rsid w:val="003F59BF"/>
    <w:rsid w:val="003F6052"/>
    <w:rsid w:val="0040038C"/>
    <w:rsid w:val="0040128E"/>
    <w:rsid w:val="00402067"/>
    <w:rsid w:val="00410511"/>
    <w:rsid w:val="00414169"/>
    <w:rsid w:val="00444D70"/>
    <w:rsid w:val="004478BD"/>
    <w:rsid w:val="00462566"/>
    <w:rsid w:val="00464626"/>
    <w:rsid w:val="00474333"/>
    <w:rsid w:val="00480272"/>
    <w:rsid w:val="00484481"/>
    <w:rsid w:val="0049101C"/>
    <w:rsid w:val="00496680"/>
    <w:rsid w:val="00497263"/>
    <w:rsid w:val="004C1556"/>
    <w:rsid w:val="004F76FB"/>
    <w:rsid w:val="00515154"/>
    <w:rsid w:val="00533A9C"/>
    <w:rsid w:val="00553E7C"/>
    <w:rsid w:val="005933A7"/>
    <w:rsid w:val="005E4CC0"/>
    <w:rsid w:val="00603121"/>
    <w:rsid w:val="00634F38"/>
    <w:rsid w:val="00636330"/>
    <w:rsid w:val="006618BC"/>
    <w:rsid w:val="00661C5D"/>
    <w:rsid w:val="00665197"/>
    <w:rsid w:val="0067190C"/>
    <w:rsid w:val="0068270A"/>
    <w:rsid w:val="00695CB1"/>
    <w:rsid w:val="006C456C"/>
    <w:rsid w:val="006F761C"/>
    <w:rsid w:val="00701D84"/>
    <w:rsid w:val="007116D8"/>
    <w:rsid w:val="00713C89"/>
    <w:rsid w:val="007248BD"/>
    <w:rsid w:val="00726C62"/>
    <w:rsid w:val="007335A2"/>
    <w:rsid w:val="00740075"/>
    <w:rsid w:val="00746380"/>
    <w:rsid w:val="00761361"/>
    <w:rsid w:val="00762689"/>
    <w:rsid w:val="00781BE0"/>
    <w:rsid w:val="00782698"/>
    <w:rsid w:val="00791581"/>
    <w:rsid w:val="007979D2"/>
    <w:rsid w:val="007C0E52"/>
    <w:rsid w:val="007D05CC"/>
    <w:rsid w:val="007E70F3"/>
    <w:rsid w:val="007F165D"/>
    <w:rsid w:val="008037BB"/>
    <w:rsid w:val="00812DDB"/>
    <w:rsid w:val="00822962"/>
    <w:rsid w:val="008247A2"/>
    <w:rsid w:val="00835740"/>
    <w:rsid w:val="008426D9"/>
    <w:rsid w:val="0085199E"/>
    <w:rsid w:val="00867816"/>
    <w:rsid w:val="00872541"/>
    <w:rsid w:val="00877A33"/>
    <w:rsid w:val="00882F6A"/>
    <w:rsid w:val="00890A70"/>
    <w:rsid w:val="008A5D8D"/>
    <w:rsid w:val="008B13BE"/>
    <w:rsid w:val="008E5E74"/>
    <w:rsid w:val="00921E0D"/>
    <w:rsid w:val="00925083"/>
    <w:rsid w:val="00936F9C"/>
    <w:rsid w:val="00962CD7"/>
    <w:rsid w:val="0097183B"/>
    <w:rsid w:val="0097192F"/>
    <w:rsid w:val="009778AD"/>
    <w:rsid w:val="0098498D"/>
    <w:rsid w:val="009A253C"/>
    <w:rsid w:val="009B2035"/>
    <w:rsid w:val="009B2BBE"/>
    <w:rsid w:val="009C2577"/>
    <w:rsid w:val="009C409D"/>
    <w:rsid w:val="009C6627"/>
    <w:rsid w:val="009E4CEE"/>
    <w:rsid w:val="009F1F16"/>
    <w:rsid w:val="00A2003C"/>
    <w:rsid w:val="00A636DF"/>
    <w:rsid w:val="00A70A4C"/>
    <w:rsid w:val="00AA5A82"/>
    <w:rsid w:val="00AE08E7"/>
    <w:rsid w:val="00AF357D"/>
    <w:rsid w:val="00AF37C5"/>
    <w:rsid w:val="00AF6100"/>
    <w:rsid w:val="00B07F23"/>
    <w:rsid w:val="00B1403E"/>
    <w:rsid w:val="00B455E3"/>
    <w:rsid w:val="00B67AF7"/>
    <w:rsid w:val="00B72062"/>
    <w:rsid w:val="00B778D1"/>
    <w:rsid w:val="00B96404"/>
    <w:rsid w:val="00BD5F7B"/>
    <w:rsid w:val="00C060D9"/>
    <w:rsid w:val="00C66208"/>
    <w:rsid w:val="00C73484"/>
    <w:rsid w:val="00CA3F28"/>
    <w:rsid w:val="00CB3398"/>
    <w:rsid w:val="00CD7B9E"/>
    <w:rsid w:val="00CF707D"/>
    <w:rsid w:val="00D06900"/>
    <w:rsid w:val="00D10D5B"/>
    <w:rsid w:val="00D1597F"/>
    <w:rsid w:val="00D174AA"/>
    <w:rsid w:val="00D35476"/>
    <w:rsid w:val="00D41B8A"/>
    <w:rsid w:val="00D656C9"/>
    <w:rsid w:val="00D67D27"/>
    <w:rsid w:val="00D7566E"/>
    <w:rsid w:val="00DA5994"/>
    <w:rsid w:val="00DC1E10"/>
    <w:rsid w:val="00DC70ED"/>
    <w:rsid w:val="00DD3237"/>
    <w:rsid w:val="00DF4761"/>
    <w:rsid w:val="00E17900"/>
    <w:rsid w:val="00E17B86"/>
    <w:rsid w:val="00E22F79"/>
    <w:rsid w:val="00E42A21"/>
    <w:rsid w:val="00E5445E"/>
    <w:rsid w:val="00E677D2"/>
    <w:rsid w:val="00E70292"/>
    <w:rsid w:val="00E70482"/>
    <w:rsid w:val="00E72088"/>
    <w:rsid w:val="00E76107"/>
    <w:rsid w:val="00E815E9"/>
    <w:rsid w:val="00E87CA7"/>
    <w:rsid w:val="00E90BBA"/>
    <w:rsid w:val="00E9618B"/>
    <w:rsid w:val="00ED356F"/>
    <w:rsid w:val="00ED5436"/>
    <w:rsid w:val="00F00207"/>
    <w:rsid w:val="00F06CDE"/>
    <w:rsid w:val="00F130F1"/>
    <w:rsid w:val="00F137E4"/>
    <w:rsid w:val="00F16A40"/>
    <w:rsid w:val="00F23DF6"/>
    <w:rsid w:val="00F41605"/>
    <w:rsid w:val="00F52F5E"/>
    <w:rsid w:val="00F77A0A"/>
    <w:rsid w:val="00F85329"/>
    <w:rsid w:val="00F93607"/>
    <w:rsid w:val="00FA0C3D"/>
    <w:rsid w:val="00FB27EB"/>
    <w:rsid w:val="00FB28C6"/>
    <w:rsid w:val="00FB77A3"/>
    <w:rsid w:val="00FE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0C9D3"/>
  <w15:chartTrackingRefBased/>
  <w15:docId w15:val="{FA5B0E99-7C22-BC46-858D-B20C0C96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1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1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312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03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1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1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7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7A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idl@ac.tuwien.ac.at" TargetMode="External"/><Relationship Id="rId5" Type="http://schemas.openxmlformats.org/officeDocument/2006/relationships/hyperlink" Target="mailto:yi.mei@ecs.vuw.ac.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Mei</dc:creator>
  <cp:keywords/>
  <dc:description/>
  <cp:lastModifiedBy>Yi Mei</cp:lastModifiedBy>
  <cp:revision>201</cp:revision>
  <dcterms:created xsi:type="dcterms:W3CDTF">2020-09-21T11:01:00Z</dcterms:created>
  <dcterms:modified xsi:type="dcterms:W3CDTF">2023-09-14T03:27:00Z</dcterms:modified>
</cp:coreProperties>
</file>